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2104" w14:textId="5B6F8CA0" w:rsidR="00797369" w:rsidRDefault="00797369" w:rsidP="0079736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POLITICAL CAMPAIGN</w:t>
      </w:r>
    </w:p>
    <w:p w14:paraId="0870A16C" w14:textId="77777777" w:rsidR="00797369" w:rsidRDefault="00797369" w:rsidP="0079736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92D6B71" w14:textId="2130D58C" w:rsidR="00797369" w:rsidRPr="00797369" w:rsidRDefault="00797369" w:rsidP="0079736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97369">
        <w:rPr>
          <w:rFonts w:ascii="Times New Roman" w:hAnsi="Times New Roman" w:cs="Times New Roman"/>
          <w:b/>
          <w:bCs/>
          <w:sz w:val="40"/>
          <w:szCs w:val="40"/>
        </w:rPr>
        <w:t>1. BUSINESS DESCRIPTION</w:t>
      </w:r>
    </w:p>
    <w:p w14:paraId="2E7F8E31" w14:textId="77777777" w:rsidR="00797369" w:rsidRPr="00797369" w:rsidRDefault="00797369" w:rsidP="007973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7369">
        <w:rPr>
          <w:rFonts w:ascii="Times New Roman" w:hAnsi="Times New Roman" w:cs="Times New Roman"/>
          <w:b/>
          <w:bCs/>
          <w:sz w:val="32"/>
          <w:szCs w:val="32"/>
        </w:rPr>
        <w:t>1.1 BUSINESS BACKGROUND</w:t>
      </w:r>
    </w:p>
    <w:p w14:paraId="0DC6D265" w14:textId="5EAF2E04" w:rsid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electoral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involves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contributors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coordinators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analysts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transparency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independent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collects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manages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donations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Proper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management of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crucial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smoothly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maintaining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trust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6F345565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22DA8" w14:textId="77777777" w:rsidR="00797369" w:rsidRPr="00797369" w:rsidRDefault="00797369" w:rsidP="007973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7369">
        <w:rPr>
          <w:rFonts w:ascii="Times New Roman" w:hAnsi="Times New Roman" w:cs="Times New Roman"/>
          <w:b/>
          <w:bCs/>
          <w:sz w:val="32"/>
          <w:szCs w:val="32"/>
        </w:rPr>
        <w:t>1.2 PROBLEMS. CURRENT SITUATION</w:t>
      </w:r>
    </w:p>
    <w:p w14:paraId="055701F5" w14:textId="77777777" w:rsid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fragmented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797369">
        <w:rPr>
          <w:rFonts w:ascii="Times New Roman" w:hAnsi="Times New Roman" w:cs="Times New Roman"/>
          <w:sz w:val="28"/>
          <w:szCs w:val="28"/>
        </w:rPr>
        <w:t>non-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proofErr w:type="gram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formats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leading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inefficiencies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duplication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donors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volunteer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schedules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evaluating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opponents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-consuming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proper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trends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monitor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finances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gauge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668C48F7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F2D8EF" w14:textId="77777777" w:rsidR="00797369" w:rsidRPr="00797369" w:rsidRDefault="00797369" w:rsidP="007973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7369">
        <w:rPr>
          <w:rFonts w:ascii="Times New Roman" w:hAnsi="Times New Roman" w:cs="Times New Roman"/>
          <w:b/>
          <w:bCs/>
          <w:sz w:val="32"/>
          <w:szCs w:val="32"/>
        </w:rPr>
        <w:t>1.3 THE BENEFITS OF IMPLEMENTING A DATABASE. PROJECT VISION</w:t>
      </w:r>
    </w:p>
    <w:p w14:paraId="320925E9" w14:textId="77777777" w:rsid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numerous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benefits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:</w:t>
      </w:r>
    </w:p>
    <w:p w14:paraId="51BD55A9" w14:textId="77777777" w:rsidR="00797369" w:rsidRDefault="00797369" w:rsidP="0079736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369">
        <w:rPr>
          <w:rFonts w:ascii="Times New Roman" w:hAnsi="Times New Roman" w:cs="Times New Roman"/>
          <w:b/>
          <w:bCs/>
          <w:sz w:val="28"/>
          <w:szCs w:val="28"/>
        </w:rPr>
        <w:t>Centralized</w:t>
      </w:r>
      <w:proofErr w:type="spellEnd"/>
      <w:r w:rsidRPr="00797369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Pr="0079736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campaign-related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donations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finances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accessed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49662B05" w14:textId="77777777" w:rsidR="00797369" w:rsidRDefault="00797369" w:rsidP="0079736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369">
        <w:rPr>
          <w:rFonts w:ascii="Times New Roman" w:hAnsi="Times New Roman" w:cs="Times New Roman"/>
          <w:b/>
          <w:bCs/>
          <w:sz w:val="28"/>
          <w:szCs w:val="28"/>
        </w:rPr>
        <w:t>Improved</w:t>
      </w:r>
      <w:proofErr w:type="spellEnd"/>
      <w:r w:rsidRPr="007973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b/>
          <w:bCs/>
          <w:sz w:val="28"/>
          <w:szCs w:val="28"/>
        </w:rPr>
        <w:t>Transparency</w:t>
      </w:r>
      <w:proofErr w:type="spellEnd"/>
      <w:r w:rsidRPr="0079736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7369">
        <w:rPr>
          <w:rFonts w:ascii="Times New Roman" w:hAnsi="Times New Roman" w:cs="Times New Roman"/>
          <w:sz w:val="28"/>
          <w:szCs w:val="28"/>
        </w:rPr>
        <w:t xml:space="preserve"> Financial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recorded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enhancing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accountability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0513E8B0" w14:textId="77777777" w:rsidR="00797369" w:rsidRDefault="00797369" w:rsidP="0079736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369">
        <w:rPr>
          <w:rFonts w:ascii="Times New Roman" w:hAnsi="Times New Roman" w:cs="Times New Roman"/>
          <w:b/>
          <w:bCs/>
          <w:sz w:val="28"/>
          <w:szCs w:val="28"/>
        </w:rPr>
        <w:t>Efficient</w:t>
      </w:r>
      <w:proofErr w:type="spellEnd"/>
      <w:r w:rsidRPr="00797369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797369">
        <w:rPr>
          <w:rFonts w:ascii="Times New Roman" w:hAnsi="Times New Roman" w:cs="Times New Roman"/>
          <w:b/>
          <w:bCs/>
          <w:sz w:val="28"/>
          <w:szCs w:val="28"/>
        </w:rPr>
        <w:t>Handling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assess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streamline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management of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logistics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51BCE84A" w14:textId="0979147E" w:rsidR="00797369" w:rsidRPr="00797369" w:rsidRDefault="00797369" w:rsidP="0079736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Better</w:t>
      </w:r>
      <w:proofErr w:type="spellEnd"/>
      <w:r w:rsidRPr="00797369">
        <w:rPr>
          <w:rFonts w:ascii="Times New Roman" w:hAnsi="Times New Roman" w:cs="Times New Roman"/>
          <w:b/>
          <w:bCs/>
          <w:sz w:val="28"/>
          <w:szCs w:val="28"/>
        </w:rPr>
        <w:t xml:space="preserve"> Decision-</w:t>
      </w:r>
      <w:proofErr w:type="spellStart"/>
      <w:r w:rsidRPr="00797369">
        <w:rPr>
          <w:rFonts w:ascii="Times New Roman" w:hAnsi="Times New Roman" w:cs="Times New Roman"/>
          <w:b/>
          <w:bCs/>
          <w:sz w:val="28"/>
          <w:szCs w:val="28"/>
        </w:rPr>
        <w:t>Making</w:t>
      </w:r>
      <w:proofErr w:type="spellEnd"/>
      <w:r w:rsidRPr="0079736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736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assess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performance,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satisfaction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strength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informed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decisions.</w:t>
      </w:r>
    </w:p>
    <w:p w14:paraId="57283FB0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036DA" w14:textId="77777777" w:rsidR="00797369" w:rsidRPr="00797369" w:rsidRDefault="00797369" w:rsidP="0079736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97369">
        <w:rPr>
          <w:rFonts w:ascii="Times New Roman" w:hAnsi="Times New Roman" w:cs="Times New Roman"/>
          <w:b/>
          <w:bCs/>
          <w:sz w:val="40"/>
          <w:szCs w:val="40"/>
        </w:rPr>
        <w:t>2. MODEL DESCRIPTION</w:t>
      </w:r>
    </w:p>
    <w:p w14:paraId="74E522F5" w14:textId="77777777" w:rsidR="00797369" w:rsidRPr="00797369" w:rsidRDefault="00797369" w:rsidP="007973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7369">
        <w:rPr>
          <w:rFonts w:ascii="Times New Roman" w:hAnsi="Times New Roman" w:cs="Times New Roman"/>
          <w:b/>
          <w:bCs/>
          <w:sz w:val="32"/>
          <w:szCs w:val="32"/>
        </w:rPr>
        <w:t>2.1 DEFINITIONS &amp; ACRONYMS</w:t>
      </w:r>
    </w:p>
    <w:p w14:paraId="157B0213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B4A20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vote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in an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6B278271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Contribution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donation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65C41A91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An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organized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effort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rallies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town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halls.</w:t>
      </w:r>
    </w:p>
    <w:p w14:paraId="2F3C0DB6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Records of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campaign-related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marketing.</w:t>
      </w:r>
    </w:p>
    <w:p w14:paraId="2DE6BB36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Volunteer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participating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07A8D406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gauging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72DA8FA4" w14:textId="27817FC2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  <w:r w:rsidRPr="007973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Opponent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: Data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performance and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opposing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369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797369">
        <w:rPr>
          <w:rFonts w:ascii="Times New Roman" w:hAnsi="Times New Roman" w:cs="Times New Roman"/>
          <w:sz w:val="28"/>
          <w:szCs w:val="28"/>
        </w:rPr>
        <w:t>.</w:t>
      </w:r>
    </w:p>
    <w:p w14:paraId="45C57FE3" w14:textId="77777777" w:rsidR="00797369" w:rsidRPr="00797369" w:rsidRDefault="00797369" w:rsidP="007973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8044D" w14:textId="55C5C9AE" w:rsidR="00797369" w:rsidRPr="00797369" w:rsidRDefault="00797369" w:rsidP="00A170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7369">
        <w:rPr>
          <w:rFonts w:ascii="Times New Roman" w:hAnsi="Times New Roman" w:cs="Times New Roman"/>
          <w:b/>
          <w:bCs/>
          <w:sz w:val="32"/>
          <w:szCs w:val="32"/>
        </w:rPr>
        <w:t>2.2 LOGICAL SCHEME</w:t>
      </w:r>
      <w:r w:rsidR="0043613B">
        <w:rPr>
          <w:rFonts w:ascii="Times New Roman" w:hAnsi="Times New Roman" w:cs="Times New Roman"/>
          <w:b/>
          <w:bCs/>
          <w:sz w:val="32"/>
          <w:szCs w:val="32"/>
        </w:rPr>
        <w:t xml:space="preserve"> &amp; OBJECTS</w:t>
      </w:r>
    </w:p>
    <w:p w14:paraId="750E68C5" w14:textId="77777777" w:rsid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  <w:r w:rsidRPr="00A1707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flows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interacts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outlining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relationships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explaining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linked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0308A506" w14:textId="7B17578E" w:rsidR="00A17077" w:rsidRDefault="00A17077" w:rsidP="00A170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v</w:t>
      </w:r>
      <w:r w:rsidRPr="00A17077">
        <w:rPr>
          <w:rFonts w:ascii="Times New Roman" w:hAnsi="Times New Roman" w:cs="Times New Roman"/>
          <w:sz w:val="28"/>
          <w:szCs w:val="28"/>
          <w:u w:val="single"/>
        </w:rPr>
        <w:t>oter</w:t>
      </w:r>
      <w:proofErr w:type="spellEnd"/>
      <w:r w:rsidRPr="00A170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4717ADC" w14:textId="42787C15" w:rsidR="004E060F" w:rsidRDefault="004E060F" w:rsidP="004E060F">
      <w:pPr>
        <w:pStyle w:val="Listaszerbekezds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33CF764" wp14:editId="4C57305E">
            <wp:extent cx="3192780" cy="1351399"/>
            <wp:effectExtent l="0" t="0" r="7620" b="1270"/>
            <wp:docPr id="13104070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7075" name="Kép 1310407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28" cy="13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3314" w14:textId="7C3729B2" w:rsidR="004E060F" w:rsidRPr="004E060F" w:rsidRDefault="00A17077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referred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lastRenderedPageBreak/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,</w:t>
      </w:r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participate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voter's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individually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4E3A1FCD" w14:textId="77777777" w:rsidR="00A17077" w:rsidRDefault="00A17077" w:rsidP="00A1707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6BBE9267" w14:textId="08FC32FF" w:rsidR="00A17077" w:rsidRPr="004E060F" w:rsidRDefault="00A17077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A17077">
        <w:rPr>
          <w:rFonts w:ascii="Times New Roman" w:hAnsi="Times New Roman" w:cs="Times New Roman"/>
          <w:sz w:val="28"/>
          <w:szCs w:val="28"/>
          <w:u w:val="single"/>
        </w:rPr>
        <w:t>ampaign</w:t>
      </w:r>
      <w:proofErr w:type="spellEnd"/>
      <w:r w:rsidRPr="00A170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5933978" w14:textId="2CC4ADBD" w:rsidR="004E060F" w:rsidRPr="00A17077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9EA27" wp14:editId="5F73DD48">
            <wp:extent cx="4023360" cy="1245081"/>
            <wp:effectExtent l="0" t="0" r="0" b="0"/>
            <wp:docPr id="37338673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86733" name="Kép 373386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43" cy="12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CFD" w14:textId="77777777" w:rsidR="00A17077" w:rsidRDefault="00A17077" w:rsidP="00A17077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A1707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start and end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dates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almost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finances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). The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campaign_id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piece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be linked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4ABE743B" w14:textId="77777777" w:rsidR="00A17077" w:rsidRDefault="00A17077" w:rsidP="00A17077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0338F66E" w14:textId="67092A61" w:rsidR="00A17077" w:rsidRDefault="00A17077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A17077">
        <w:rPr>
          <w:rFonts w:ascii="Times New Roman" w:hAnsi="Times New Roman" w:cs="Times New Roman"/>
          <w:sz w:val="28"/>
          <w:szCs w:val="28"/>
          <w:u w:val="single"/>
        </w:rPr>
        <w:t>ontribution</w:t>
      </w:r>
      <w:proofErr w:type="spellEnd"/>
      <w:r w:rsidRPr="00A170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5841424" w14:textId="3CB81DCC" w:rsidR="004E060F" w:rsidRPr="00A17077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E5BF6E5" wp14:editId="7212C44C">
            <wp:extent cx="3398520" cy="1398907"/>
            <wp:effectExtent l="0" t="0" r="0" b="0"/>
            <wp:docPr id="108174906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9067" name="Kép 1081749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018" cy="14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76F6" w14:textId="77777777" w:rsidR="00A17077" w:rsidRDefault="00A17077" w:rsidP="00A17077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logs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linked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campaign_id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Finances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A17077">
        <w:rPr>
          <w:rFonts w:ascii="Times New Roman" w:hAnsi="Times New Roman" w:cs="Times New Roman"/>
          <w:sz w:val="28"/>
          <w:szCs w:val="28"/>
        </w:rPr>
        <w:t>ontribution_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A17077">
        <w:rPr>
          <w:rFonts w:ascii="Times New Roman" w:hAnsi="Times New Roman" w:cs="Times New Roman"/>
          <w:sz w:val="28"/>
          <w:szCs w:val="28"/>
        </w:rPr>
        <w:t>inance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54684AA2" w14:textId="77777777" w:rsidR="00A17077" w:rsidRDefault="00A17077" w:rsidP="00A17077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1A6E9B77" w14:textId="39720F94" w:rsidR="00A17077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v</w:t>
      </w:r>
      <w:r w:rsidR="00A17077" w:rsidRPr="00A17077">
        <w:rPr>
          <w:rFonts w:ascii="Times New Roman" w:hAnsi="Times New Roman" w:cs="Times New Roman"/>
          <w:sz w:val="28"/>
          <w:szCs w:val="28"/>
          <w:u w:val="single"/>
        </w:rPr>
        <w:t>olunteer</w:t>
      </w:r>
      <w:proofErr w:type="spellEnd"/>
      <w:r w:rsidR="00A17077" w:rsidRPr="00A170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A17077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A1707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871E096" w14:textId="27C25DED" w:rsidR="004E060F" w:rsidRPr="00A17077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69A1494" wp14:editId="0434C823">
            <wp:extent cx="4137660" cy="1279336"/>
            <wp:effectExtent l="0" t="0" r="0" b="0"/>
            <wp:docPr id="93025549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5499" name="Kép 930255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78" cy="12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284E" w14:textId="77777777" w:rsidR="00D85158" w:rsidRDefault="00A17077" w:rsidP="00D85158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7077">
        <w:rPr>
          <w:rFonts w:ascii="Times New Roman" w:hAnsi="Times New Roman" w:cs="Times New Roman"/>
          <w:sz w:val="28"/>
          <w:szCs w:val="28"/>
        </w:rPr>
        <w:lastRenderedPageBreak/>
        <w:t>Volunteers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helping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organize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campaign-related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Volunteer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volunteer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linked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volunteer_assignment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linked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event_participants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15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15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158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1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158">
        <w:rPr>
          <w:rFonts w:ascii="Times New Roman" w:hAnsi="Times New Roman" w:cs="Times New Roman"/>
          <w:sz w:val="28"/>
          <w:szCs w:val="28"/>
        </w:rPr>
        <w:t>duties</w:t>
      </w:r>
      <w:proofErr w:type="spellEnd"/>
      <w:r w:rsid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15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15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="00D85158">
        <w:rPr>
          <w:rFonts w:ascii="Times New Roman" w:hAnsi="Times New Roman" w:cs="Times New Roman"/>
          <w:sz w:val="28"/>
          <w:szCs w:val="28"/>
        </w:rPr>
        <w:t>.</w:t>
      </w:r>
    </w:p>
    <w:p w14:paraId="31E7C927" w14:textId="77777777" w:rsidR="00D85158" w:rsidRDefault="00D85158" w:rsidP="00D85158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7ECE4DA8" w14:textId="1789FC61" w:rsidR="00D85158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>vent</w:t>
      </w:r>
      <w:proofErr w:type="spellEnd"/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19C3502" w14:textId="654B2C39" w:rsidR="004E060F" w:rsidRPr="003F5D52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FEC7D52" wp14:editId="56B7D110">
            <wp:extent cx="3934150" cy="1333500"/>
            <wp:effectExtent l="0" t="0" r="9525" b="0"/>
            <wp:docPr id="211214798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7986" name="Kép 21121479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10" cy="13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94A" w14:textId="77777777" w:rsidR="003F5D52" w:rsidRDefault="00D85158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158">
        <w:rPr>
          <w:rFonts w:ascii="Times New Roman" w:hAnsi="Times New Roman" w:cs="Times New Roman"/>
          <w:sz w:val="28"/>
          <w:szCs w:val="28"/>
        </w:rPr>
        <w:t>E</w:t>
      </w:r>
      <w:r w:rsidR="00A17077" w:rsidRPr="00D85158">
        <w:rPr>
          <w:rFonts w:ascii="Times New Roman" w:hAnsi="Times New Roman" w:cs="Times New Roman"/>
          <w:sz w:val="28"/>
          <w:szCs w:val="28"/>
        </w:rPr>
        <w:t>vents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rallies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town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halls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debates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recorded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closely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tied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campaign_id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linked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volunteer_assignment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logistics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assigning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be part of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measure_event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collecting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polling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D8515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="00A17077" w:rsidRPr="00D85158">
        <w:rPr>
          <w:rFonts w:ascii="Times New Roman" w:hAnsi="Times New Roman" w:cs="Times New Roman"/>
          <w:sz w:val="28"/>
          <w:szCs w:val="28"/>
        </w:rPr>
        <w:t>.</w:t>
      </w:r>
    </w:p>
    <w:p w14:paraId="1DE3D4E6" w14:textId="77777777" w:rsidR="003F5D52" w:rsidRDefault="003F5D52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47591FD7" w14:textId="72052229" w:rsidR="003F5D52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</w:t>
      </w:r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>inance</w:t>
      </w:r>
      <w:proofErr w:type="spellEnd"/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3F5D5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2AB219B" w14:textId="57C1C133" w:rsidR="004E060F" w:rsidRPr="003F5D52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F1DA0B0" wp14:editId="74D32F51">
            <wp:extent cx="3427147" cy="1539240"/>
            <wp:effectExtent l="0" t="0" r="1905" b="3810"/>
            <wp:docPr id="86888235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2351" name="Kép 868882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50" cy="15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ABE" w14:textId="77777777" w:rsidR="003F5D52" w:rsidRDefault="00A17077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3F5D5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captures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campaign-related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obligations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is linked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c</w:t>
      </w:r>
      <w:r w:rsidRPr="003F5D52">
        <w:rPr>
          <w:rFonts w:ascii="Times New Roman" w:hAnsi="Times New Roman" w:cs="Times New Roman"/>
          <w:sz w:val="28"/>
          <w:szCs w:val="28"/>
        </w:rPr>
        <w:t>ampaign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campaign_id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indicating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expense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is linked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c</w:t>
      </w:r>
      <w:r w:rsidRPr="003F5D52">
        <w:rPr>
          <w:rFonts w:ascii="Times New Roman" w:hAnsi="Times New Roman" w:cs="Times New Roman"/>
          <w:sz w:val="28"/>
          <w:szCs w:val="28"/>
        </w:rPr>
        <w:t>ontribution_</w:t>
      </w:r>
      <w:r w:rsidR="003F5D52">
        <w:rPr>
          <w:rFonts w:ascii="Times New Roman" w:hAnsi="Times New Roman" w:cs="Times New Roman"/>
          <w:sz w:val="28"/>
          <w:szCs w:val="28"/>
        </w:rPr>
        <w:t>f</w:t>
      </w:r>
      <w:r w:rsidRPr="003F5D52">
        <w:rPr>
          <w:rFonts w:ascii="Times New Roman" w:hAnsi="Times New Roman" w:cs="Times New Roman"/>
          <w:sz w:val="28"/>
          <w:szCs w:val="28"/>
        </w:rPr>
        <w:t>inance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connects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fund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funds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expense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traceable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transparency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spending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>.</w:t>
      </w:r>
    </w:p>
    <w:p w14:paraId="22021BE2" w14:textId="77777777" w:rsidR="003F5D52" w:rsidRDefault="003F5D52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2EAE93A1" w14:textId="3F892766" w:rsidR="003F5D52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A17077" w:rsidRPr="00A17077">
        <w:rPr>
          <w:rFonts w:ascii="Times New Roman" w:hAnsi="Times New Roman" w:cs="Times New Roman"/>
          <w:sz w:val="28"/>
          <w:szCs w:val="28"/>
        </w:rPr>
        <w:t>ontribution_</w:t>
      </w:r>
      <w:r>
        <w:rPr>
          <w:rFonts w:ascii="Times New Roman" w:hAnsi="Times New Roman" w:cs="Times New Roman"/>
          <w:sz w:val="28"/>
          <w:szCs w:val="28"/>
        </w:rPr>
        <w:t>f</w:t>
      </w:r>
      <w:r w:rsidR="00A17077" w:rsidRPr="00A17077">
        <w:rPr>
          <w:rFonts w:ascii="Times New Roman" w:hAnsi="Times New Roman" w:cs="Times New Roman"/>
          <w:sz w:val="28"/>
          <w:szCs w:val="28"/>
        </w:rPr>
        <w:t>inance</w:t>
      </w:r>
      <w:proofErr w:type="spellEnd"/>
      <w:r w:rsidR="00A17077"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077"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A17077" w:rsidRPr="00A17077">
        <w:rPr>
          <w:rFonts w:ascii="Times New Roman" w:hAnsi="Times New Roman" w:cs="Times New Roman"/>
          <w:sz w:val="28"/>
          <w:szCs w:val="28"/>
        </w:rPr>
        <w:t>:</w:t>
      </w:r>
    </w:p>
    <w:p w14:paraId="618BA0C9" w14:textId="6135A19C" w:rsid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5BE7A" wp14:editId="70DA8DA9">
            <wp:extent cx="4506260" cy="1051560"/>
            <wp:effectExtent l="0" t="0" r="8890" b="0"/>
            <wp:docPr id="42116236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62369" name="Kép 4211623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15" cy="10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67C0" w14:textId="77777777" w:rsidR="003F5D52" w:rsidRDefault="00A17077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3F5D5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Contribution_Finance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c</w:t>
      </w:r>
      <w:r w:rsidRPr="003F5D52">
        <w:rPr>
          <w:rFonts w:ascii="Times New Roman" w:hAnsi="Times New Roman" w:cs="Times New Roman"/>
          <w:sz w:val="28"/>
          <w:szCs w:val="28"/>
        </w:rPr>
        <w:t>ontribution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f</w:t>
      </w:r>
      <w:r w:rsidRPr="003F5D52">
        <w:rPr>
          <w:rFonts w:ascii="Times New Roman" w:hAnsi="Times New Roman" w:cs="Times New Roman"/>
          <w:sz w:val="28"/>
          <w:szCs w:val="28"/>
        </w:rPr>
        <w:t>inance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donors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contribute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cost of a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presence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facilitates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be linked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more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expense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>.</w:t>
      </w:r>
    </w:p>
    <w:p w14:paraId="792B443B" w14:textId="77777777" w:rsidR="003F5D52" w:rsidRDefault="003F5D52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659C79D4" w14:textId="4DF75F3A" w:rsidR="003F5D52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urvey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A17077">
        <w:rPr>
          <w:rFonts w:ascii="Times New Roman" w:hAnsi="Times New Roman" w:cs="Times New Roman"/>
          <w:sz w:val="28"/>
          <w:szCs w:val="28"/>
        </w:rPr>
        <w:t>:</w:t>
      </w:r>
    </w:p>
    <w:p w14:paraId="5E798E34" w14:textId="5FBCC44D" w:rsidR="004E060F" w:rsidRDefault="004E060F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3AE4A" wp14:editId="6408713F">
            <wp:extent cx="3296851" cy="861060"/>
            <wp:effectExtent l="0" t="0" r="0" b="0"/>
            <wp:docPr id="1297853091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53091" name="Kép 12978530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58" cy="8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F095" w14:textId="260D1208" w:rsidR="003F5D52" w:rsidRDefault="00A17077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opponent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, linking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campaign_id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conducted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collect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campaign’s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performance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D52">
        <w:rPr>
          <w:rFonts w:ascii="Times New Roman" w:hAnsi="Times New Roman" w:cs="Times New Roman"/>
          <w:sz w:val="28"/>
          <w:szCs w:val="28"/>
        </w:rPr>
        <w:t>opponents</w:t>
      </w:r>
      <w:proofErr w:type="spellEnd"/>
      <w:r w:rsidR="003F5D52">
        <w:rPr>
          <w:rFonts w:ascii="Times New Roman" w:hAnsi="Times New Roman" w:cs="Times New Roman"/>
          <w:sz w:val="28"/>
          <w:szCs w:val="28"/>
        </w:rPr>
        <w:t>’</w:t>
      </w:r>
      <w:r w:rsidRPr="003F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52">
        <w:rPr>
          <w:rFonts w:ascii="Times New Roman" w:hAnsi="Times New Roman" w:cs="Times New Roman"/>
          <w:sz w:val="28"/>
          <w:szCs w:val="28"/>
        </w:rPr>
        <w:t>strength</w:t>
      </w:r>
      <w:proofErr w:type="spellEnd"/>
      <w:r w:rsidRPr="003F5D52">
        <w:rPr>
          <w:rFonts w:ascii="Times New Roman" w:hAnsi="Times New Roman" w:cs="Times New Roman"/>
          <w:sz w:val="28"/>
          <w:szCs w:val="28"/>
        </w:rPr>
        <w:t>.</w:t>
      </w:r>
    </w:p>
    <w:p w14:paraId="082BEE57" w14:textId="77777777" w:rsidR="003F5D52" w:rsidRDefault="003F5D52" w:rsidP="003F5D52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5C59FACB" w14:textId="771414E2" w:rsidR="004E060F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urvey</w:t>
      </w:r>
      <w:r w:rsidRPr="004E060F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q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uestion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AECFAB" w14:textId="5463547B" w:rsidR="004E060F" w:rsidRP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1ACC602" wp14:editId="18788B0E">
            <wp:extent cx="3665667" cy="861060"/>
            <wp:effectExtent l="0" t="0" r="0" b="0"/>
            <wp:docPr id="473964786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4786" name="Kép 4739647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24" cy="8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112C" w14:textId="77777777" w:rsidR="004E060F" w:rsidRDefault="00A17077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60F">
        <w:rPr>
          <w:rFonts w:ascii="Times New Roman" w:hAnsi="Times New Roman" w:cs="Times New Roman"/>
          <w:sz w:val="28"/>
          <w:szCs w:val="28"/>
        </w:rPr>
        <w:t>s</w:t>
      </w:r>
      <w:r w:rsidRPr="004E060F">
        <w:rPr>
          <w:rFonts w:ascii="Times New Roman" w:hAnsi="Times New Roman" w:cs="Times New Roman"/>
          <w:sz w:val="28"/>
          <w:szCs w:val="28"/>
        </w:rPr>
        <w:t>urvey</w:t>
      </w:r>
      <w:r w:rsidR="004E060F">
        <w:rPr>
          <w:rFonts w:ascii="Times New Roman" w:hAnsi="Times New Roman" w:cs="Times New Roman"/>
          <w:sz w:val="28"/>
          <w:szCs w:val="28"/>
        </w:rPr>
        <w:t>_q</w:t>
      </w:r>
      <w:r w:rsidRPr="004E060F">
        <w:rPr>
          <w:rFonts w:ascii="Times New Roman" w:hAnsi="Times New Roman" w:cs="Times New Roman"/>
          <w:sz w:val="28"/>
          <w:szCs w:val="28"/>
        </w:rPr>
        <w:t>uestion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has a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question_type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/no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categorize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nature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linked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survey_id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>.</w:t>
      </w:r>
    </w:p>
    <w:p w14:paraId="2CA51DB7" w14:textId="77777777" w:rsid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18E23FAE" w14:textId="75624263" w:rsidR="004E060F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urvey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esponse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A17077">
        <w:rPr>
          <w:rFonts w:ascii="Times New Roman" w:hAnsi="Times New Roman" w:cs="Times New Roman"/>
          <w:sz w:val="28"/>
          <w:szCs w:val="28"/>
        </w:rPr>
        <w:t>:</w:t>
      </w:r>
    </w:p>
    <w:p w14:paraId="076F6368" w14:textId="19907531" w:rsid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C8D40" wp14:editId="45978F72">
            <wp:extent cx="3652151" cy="1242060"/>
            <wp:effectExtent l="0" t="0" r="5715" b="0"/>
            <wp:docPr id="135656307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3078" name="Kép 13565630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79" cy="12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49AE" w14:textId="77777777" w:rsidR="004E060F" w:rsidRDefault="00A17077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question_id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overall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>.</w:t>
      </w:r>
    </w:p>
    <w:p w14:paraId="2B82C080" w14:textId="77777777" w:rsid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23536442" w14:textId="2DCFF7BB" w:rsidR="004E060F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easure</w:t>
      </w:r>
      <w:r w:rsidRPr="004E060F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vent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2B48A40" w14:textId="52D5E5B7" w:rsidR="004E060F" w:rsidRP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2DA8507" wp14:editId="3FFD1FA1">
            <wp:extent cx="4008120" cy="1339731"/>
            <wp:effectExtent l="0" t="0" r="0" b="0"/>
            <wp:docPr id="800308754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08754" name="Kép 8003087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23" cy="13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096B" w14:textId="77777777" w:rsidR="004E060F" w:rsidRDefault="00A17077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4E060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4E060F">
        <w:rPr>
          <w:rFonts w:ascii="Times New Roman" w:hAnsi="Times New Roman" w:cs="Times New Roman"/>
          <w:sz w:val="28"/>
          <w:szCs w:val="28"/>
        </w:rPr>
        <w:t>m</w:t>
      </w:r>
      <w:r w:rsidRPr="004E060F">
        <w:rPr>
          <w:rFonts w:ascii="Times New Roman" w:hAnsi="Times New Roman" w:cs="Times New Roman"/>
          <w:sz w:val="28"/>
          <w:szCs w:val="28"/>
        </w:rPr>
        <w:t>easure</w:t>
      </w:r>
      <w:r w:rsidR="004E060F">
        <w:rPr>
          <w:rFonts w:ascii="Times New Roman" w:hAnsi="Times New Roman" w:cs="Times New Roman"/>
          <w:sz w:val="28"/>
          <w:szCs w:val="28"/>
        </w:rPr>
        <w:t>_e</w:t>
      </w:r>
      <w:r w:rsidRPr="004E060F">
        <w:rPr>
          <w:rFonts w:ascii="Times New Roman" w:hAnsi="Times New Roman" w:cs="Times New Roman"/>
          <w:sz w:val="28"/>
          <w:szCs w:val="28"/>
        </w:rPr>
        <w:t>vent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gathering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polls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analyses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be stand-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alone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rallies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gathered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afterward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has a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., a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poll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session) and is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campaign_id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>.</w:t>
      </w:r>
    </w:p>
    <w:p w14:paraId="4B5F5452" w14:textId="77777777" w:rsid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4277ECC5" w14:textId="3B1BAEA0" w:rsidR="004E060F" w:rsidRDefault="004E060F" w:rsidP="00A1707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opponent_m</w:t>
      </w:r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easure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Table</w:t>
      </w:r>
      <w:proofErr w:type="spellEnd"/>
      <w:r w:rsidR="00A17077" w:rsidRPr="004E060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94F97D2" w14:textId="52A4A97B" w:rsidR="004E060F" w:rsidRPr="004E060F" w:rsidRDefault="004E060F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206A5BC" wp14:editId="6099B494">
            <wp:extent cx="3651399" cy="1234440"/>
            <wp:effectExtent l="0" t="0" r="6350" b="3810"/>
            <wp:docPr id="1844450730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50730" name="Kép 18444507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972" cy="12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75F4" w14:textId="46F9FEE8" w:rsidR="00A17077" w:rsidRPr="004E060F" w:rsidRDefault="00A17077" w:rsidP="004E060F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measurements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opposing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is linked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Measure</w:t>
      </w:r>
      <w:r w:rsidR="004E060F">
        <w:rPr>
          <w:rFonts w:ascii="Times New Roman" w:hAnsi="Times New Roman" w:cs="Times New Roman"/>
          <w:sz w:val="28"/>
          <w:szCs w:val="28"/>
        </w:rPr>
        <w:t>_</w:t>
      </w:r>
      <w:r w:rsidRPr="004E060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strength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opposition’s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performance (</w:t>
      </w:r>
      <w:proofErr w:type="spellStart"/>
      <w:r w:rsidR="004E060F">
        <w:rPr>
          <w:rFonts w:ascii="Times New Roman" w:hAnsi="Times New Roman" w:cs="Times New Roman"/>
          <w:sz w:val="28"/>
          <w:szCs w:val="28"/>
        </w:rPr>
        <w:t>opponent</w:t>
      </w:r>
      <w:r w:rsidRPr="004E060F">
        <w:rPr>
          <w:rFonts w:ascii="Times New Roman" w:hAnsi="Times New Roman" w:cs="Times New Roman"/>
          <w:sz w:val="28"/>
          <w:szCs w:val="28"/>
        </w:rPr>
        <w:t>_strength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public_opinion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), and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voters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assess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adjust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0F">
        <w:rPr>
          <w:rFonts w:ascii="Times New Roman" w:hAnsi="Times New Roman" w:cs="Times New Roman"/>
          <w:sz w:val="28"/>
          <w:szCs w:val="28"/>
        </w:rPr>
        <w:t>accordingly</w:t>
      </w:r>
      <w:proofErr w:type="spellEnd"/>
      <w:r w:rsidRPr="004E060F">
        <w:rPr>
          <w:rFonts w:ascii="Times New Roman" w:hAnsi="Times New Roman" w:cs="Times New Roman"/>
          <w:sz w:val="28"/>
          <w:szCs w:val="28"/>
        </w:rPr>
        <w:t>.</w:t>
      </w:r>
    </w:p>
    <w:p w14:paraId="4A0F16DD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CF4A0" w14:textId="77777777" w:rsidR="00A17077" w:rsidRPr="004E060F" w:rsidRDefault="00A17077" w:rsidP="00A170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060F">
        <w:rPr>
          <w:rFonts w:ascii="Times New Roman" w:hAnsi="Times New Roman" w:cs="Times New Roman"/>
          <w:b/>
          <w:bCs/>
          <w:sz w:val="32"/>
          <w:szCs w:val="32"/>
        </w:rPr>
        <w:t>Why</w:t>
      </w:r>
      <w:proofErr w:type="spellEnd"/>
      <w:r w:rsidRPr="004E06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060F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4E06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060F">
        <w:rPr>
          <w:rFonts w:ascii="Times New Roman" w:hAnsi="Times New Roman" w:cs="Times New Roman"/>
          <w:b/>
          <w:bCs/>
          <w:sz w:val="32"/>
          <w:szCs w:val="32"/>
        </w:rPr>
        <w:t>Tables</w:t>
      </w:r>
      <w:proofErr w:type="spellEnd"/>
      <w:r w:rsidRPr="004E06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060F">
        <w:rPr>
          <w:rFonts w:ascii="Times New Roman" w:hAnsi="Times New Roman" w:cs="Times New Roman"/>
          <w:b/>
          <w:bCs/>
          <w:sz w:val="32"/>
          <w:szCs w:val="32"/>
        </w:rPr>
        <w:t>Are</w:t>
      </w:r>
      <w:proofErr w:type="spellEnd"/>
      <w:r w:rsidRPr="004E060F">
        <w:rPr>
          <w:rFonts w:ascii="Times New Roman" w:hAnsi="Times New Roman" w:cs="Times New Roman"/>
          <w:b/>
          <w:bCs/>
          <w:sz w:val="32"/>
          <w:szCs w:val="32"/>
        </w:rPr>
        <w:t xml:space="preserve"> Linked:</w:t>
      </w:r>
    </w:p>
    <w:p w14:paraId="00717DE3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72630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  <w:r w:rsidRPr="00A170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connecting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donations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),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donation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is tied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5080C62C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F56F1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  <w:r w:rsidRPr="00A170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logistics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part of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overall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Volunteer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53F752B0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BFC95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  <w:r w:rsidRPr="00A170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fund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Contribution_Finance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contributions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spent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7C85C760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EB99E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  <w:r w:rsidRPr="00A170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collect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strength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perception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opposing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giving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>.</w:t>
      </w:r>
    </w:p>
    <w:p w14:paraId="0863B31A" w14:textId="77777777" w:rsidR="00A17077" w:rsidRPr="00A17077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5920A" w14:textId="1327D8DF" w:rsidR="00182CB5" w:rsidRPr="00797369" w:rsidRDefault="00A17077" w:rsidP="00A170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linking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voter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engagement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transparency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decision-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and more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077">
        <w:rPr>
          <w:rFonts w:ascii="Times New Roman" w:hAnsi="Times New Roman" w:cs="Times New Roman"/>
          <w:sz w:val="28"/>
          <w:szCs w:val="28"/>
        </w:rPr>
        <w:t>campaign</w:t>
      </w:r>
      <w:proofErr w:type="spellEnd"/>
      <w:r w:rsidRPr="00A17077">
        <w:rPr>
          <w:rFonts w:ascii="Times New Roman" w:hAnsi="Times New Roman" w:cs="Times New Roman"/>
          <w:sz w:val="28"/>
          <w:szCs w:val="28"/>
        </w:rPr>
        <w:t xml:space="preserve"> management.</w:t>
      </w:r>
    </w:p>
    <w:sectPr w:rsidR="00182CB5" w:rsidRPr="00797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5AE"/>
    <w:multiLevelType w:val="hybridMultilevel"/>
    <w:tmpl w:val="B6707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5C8C"/>
    <w:multiLevelType w:val="hybridMultilevel"/>
    <w:tmpl w:val="96A241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27859">
    <w:abstractNumId w:val="0"/>
  </w:num>
  <w:num w:numId="2" w16cid:durableId="21359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69"/>
    <w:rsid w:val="00182CB5"/>
    <w:rsid w:val="003F5D52"/>
    <w:rsid w:val="0043613B"/>
    <w:rsid w:val="004E060F"/>
    <w:rsid w:val="00797369"/>
    <w:rsid w:val="00A17077"/>
    <w:rsid w:val="00A42399"/>
    <w:rsid w:val="00A820FC"/>
    <w:rsid w:val="00B63E55"/>
    <w:rsid w:val="00D8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F6F"/>
  <w15:chartTrackingRefBased/>
  <w15:docId w15:val="{D00E1884-72A0-426F-A4ED-9EE0F789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1140</Words>
  <Characters>7873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Zsolnai</dc:creator>
  <cp:keywords/>
  <dc:description/>
  <cp:lastModifiedBy>Gergely Zsolnai</cp:lastModifiedBy>
  <cp:revision>3</cp:revision>
  <dcterms:created xsi:type="dcterms:W3CDTF">2024-10-18T06:09:00Z</dcterms:created>
  <dcterms:modified xsi:type="dcterms:W3CDTF">2024-10-18T09:21:00Z</dcterms:modified>
</cp:coreProperties>
</file>